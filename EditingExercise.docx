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8265" w14:textId="7DE54BE1" w:rsidR="00C619CA" w:rsidRPr="00C619CA" w:rsidRDefault="00C619CA">
      <w:pPr>
        <w:rPr>
          <w:sz w:val="32"/>
          <w:szCs w:val="32"/>
        </w:rPr>
      </w:pPr>
      <w:r w:rsidRPr="00C619CA">
        <w:rPr>
          <w:sz w:val="32"/>
          <w:szCs w:val="32"/>
        </w:rPr>
        <w:t>Re-write from passive to active voice.</w:t>
      </w:r>
    </w:p>
    <w:p w14:paraId="30B8EEF7" w14:textId="77777777" w:rsidR="00C619CA" w:rsidRDefault="00C619CA"/>
    <w:p w14:paraId="7C1CE627" w14:textId="6E04B916" w:rsidR="00C619CA" w:rsidRDefault="00C619CA">
      <w:r w:rsidRPr="00C619CA">
        <w:t>"The survey data was analyzed by the research team."</w:t>
      </w:r>
    </w:p>
    <w:p w14:paraId="2AC0D484" w14:textId="0153A7AF" w:rsidR="00C619CA" w:rsidRDefault="00F94F37">
      <w:r>
        <w:t>The research team analyzed the survey data.</w:t>
      </w:r>
    </w:p>
    <w:p w14:paraId="66749E53" w14:textId="77777777" w:rsidR="00C619CA" w:rsidRDefault="00C619CA"/>
    <w:p w14:paraId="219687A0" w14:textId="49A498D9" w:rsidR="00C619CA" w:rsidRDefault="00C619CA">
      <w:r w:rsidRPr="00C619CA">
        <w:t>"The correlation between income and education was investigated by the researchers."</w:t>
      </w:r>
    </w:p>
    <w:p w14:paraId="26DFF7EF" w14:textId="77777777" w:rsidR="00C619CA" w:rsidRDefault="00C619CA"/>
    <w:p w14:paraId="587893A7" w14:textId="376FCACE" w:rsidR="00C619CA" w:rsidRDefault="00F94F37">
      <w:r>
        <w:t>The researchers investigated the correlation between income and education.</w:t>
      </w:r>
    </w:p>
    <w:p w14:paraId="3E862136" w14:textId="77777777" w:rsidR="00C619CA" w:rsidRDefault="00C619CA"/>
    <w:p w14:paraId="4894A28A" w14:textId="68EA6C3C" w:rsidR="00C619CA" w:rsidRDefault="00C619CA">
      <w:r w:rsidRPr="00C619CA">
        <w:t>"A significant increase in sales was observed during the holiday season."</w:t>
      </w:r>
    </w:p>
    <w:p w14:paraId="7ECAF6B2" w14:textId="77777777" w:rsidR="00C619CA" w:rsidRDefault="00C619CA"/>
    <w:p w14:paraId="47D9FDB2" w14:textId="11ACBD47" w:rsidR="00C619CA" w:rsidRDefault="00F94F37">
      <w:r>
        <w:t>We saw a significant increase in sales during the holiday season.</w:t>
      </w:r>
    </w:p>
    <w:p w14:paraId="52176BC0" w14:textId="77777777" w:rsidR="00C619CA" w:rsidRDefault="00C619CA"/>
    <w:p w14:paraId="3AB1335B" w14:textId="44AB8248" w:rsidR="00C619CA" w:rsidRDefault="00C619CA">
      <w:r w:rsidRPr="00C619CA">
        <w:t>"The data will be examined to identify trends in customer behavior."</w:t>
      </w:r>
    </w:p>
    <w:p w14:paraId="73815755" w14:textId="70633BA7" w:rsidR="00C619CA" w:rsidRDefault="00F94F37">
      <w:r>
        <w:t>We examine the data to identify trends in customer behavior.</w:t>
      </w:r>
    </w:p>
    <w:p w14:paraId="5D2E8491" w14:textId="77777777" w:rsidR="00C619CA" w:rsidRDefault="00C619CA"/>
    <w:p w14:paraId="160C5CD8" w14:textId="77777777" w:rsidR="00C619CA" w:rsidRDefault="00C619CA"/>
    <w:p w14:paraId="3ECA9DAE" w14:textId="0565E684" w:rsidR="00C619CA" w:rsidRDefault="00C619CA">
      <w:r w:rsidRPr="00C619CA">
        <w:t>"The results of the study were published in the scientific journal."</w:t>
      </w:r>
    </w:p>
    <w:p w14:paraId="6872D8D3" w14:textId="50B4A7B6" w:rsidR="00C619CA" w:rsidRDefault="00F94F37">
      <w:r>
        <w:t>The scientific journal published the results of the study.</w:t>
      </w:r>
    </w:p>
    <w:p w14:paraId="0DB13EC7" w14:textId="77777777" w:rsidR="00C619CA" w:rsidRDefault="00C619CA"/>
    <w:p w14:paraId="25FCB9BB" w14:textId="39B79F12" w:rsidR="00C619CA" w:rsidRPr="00960646" w:rsidRDefault="00C619CA">
      <w:pPr>
        <w:rPr>
          <w:sz w:val="32"/>
          <w:szCs w:val="32"/>
        </w:rPr>
      </w:pPr>
      <w:r w:rsidRPr="00960646">
        <w:rPr>
          <w:sz w:val="32"/>
          <w:szCs w:val="32"/>
        </w:rPr>
        <w:t>Eliminate Empty Phrases</w:t>
      </w:r>
    </w:p>
    <w:p w14:paraId="422C017F" w14:textId="77777777" w:rsidR="00C619CA" w:rsidRDefault="00C619CA">
      <w:pPr>
        <w:rPr>
          <w:sz w:val="28"/>
          <w:szCs w:val="28"/>
        </w:rPr>
      </w:pPr>
    </w:p>
    <w:p w14:paraId="5F99A3F5" w14:textId="1FA0D30C" w:rsidR="00C619CA" w:rsidRDefault="00C619CA">
      <w:pPr>
        <w:rPr>
          <w:sz w:val="28"/>
          <w:szCs w:val="28"/>
        </w:rPr>
      </w:pPr>
      <w:r w:rsidRPr="00C619CA">
        <w:rPr>
          <w:sz w:val="28"/>
          <w:szCs w:val="28"/>
        </w:rPr>
        <w:t>"</w:t>
      </w:r>
      <w:r w:rsidRPr="00F94F37">
        <w:rPr>
          <w:strike/>
          <w:sz w:val="28"/>
          <w:szCs w:val="28"/>
        </w:rPr>
        <w:t>It is important to note that</w:t>
      </w:r>
      <w:r w:rsidRPr="00C619CA">
        <w:rPr>
          <w:sz w:val="28"/>
          <w:szCs w:val="28"/>
        </w:rPr>
        <w:t xml:space="preserve"> the study's methodology is robust and reliable. </w:t>
      </w:r>
      <w:r w:rsidRPr="00F94F37">
        <w:rPr>
          <w:strike/>
          <w:sz w:val="28"/>
          <w:szCs w:val="28"/>
        </w:rPr>
        <w:t>In conducting this research, there is no doubt that</w:t>
      </w:r>
      <w:r w:rsidRPr="00C619CA">
        <w:rPr>
          <w:sz w:val="28"/>
          <w:szCs w:val="28"/>
        </w:rPr>
        <w:t xml:space="preserve"> we employed rigorous data collection and analysis techniques. We </w:t>
      </w:r>
      <w:r w:rsidRPr="00F94F37">
        <w:rPr>
          <w:strike/>
          <w:sz w:val="28"/>
          <w:szCs w:val="28"/>
        </w:rPr>
        <w:t>also made sure to carefully</w:t>
      </w:r>
      <w:r w:rsidRPr="00C619CA">
        <w:rPr>
          <w:sz w:val="28"/>
          <w:szCs w:val="28"/>
        </w:rPr>
        <w:t xml:space="preserve"> select our participants based on specific criteria</w:t>
      </w:r>
      <w:r w:rsidRPr="00F94F37">
        <w:rPr>
          <w:strike/>
          <w:sz w:val="28"/>
          <w:szCs w:val="28"/>
        </w:rPr>
        <w:t>. The fact of the matter is that</w:t>
      </w:r>
      <w:r w:rsidRPr="00C619CA">
        <w:rPr>
          <w:sz w:val="28"/>
          <w:szCs w:val="28"/>
        </w:rPr>
        <w:t xml:space="preserve"> our findings reveal a strong correlation between income and health outcomes, which is indicative of a larger trend in society."</w:t>
      </w:r>
    </w:p>
    <w:p w14:paraId="4139DCED" w14:textId="77777777" w:rsidR="00960646" w:rsidRDefault="00960646">
      <w:pPr>
        <w:rPr>
          <w:sz w:val="28"/>
          <w:szCs w:val="28"/>
        </w:rPr>
      </w:pPr>
    </w:p>
    <w:p w14:paraId="3DA37441" w14:textId="77777777" w:rsidR="00960646" w:rsidRDefault="00960646">
      <w:pPr>
        <w:rPr>
          <w:sz w:val="28"/>
          <w:szCs w:val="28"/>
        </w:rPr>
      </w:pPr>
    </w:p>
    <w:p w14:paraId="6919356F" w14:textId="3E0B3E9A" w:rsidR="00960646" w:rsidRDefault="00960646">
      <w:pPr>
        <w:rPr>
          <w:sz w:val="32"/>
          <w:szCs w:val="32"/>
        </w:rPr>
      </w:pPr>
      <w:r>
        <w:rPr>
          <w:sz w:val="32"/>
          <w:szCs w:val="32"/>
        </w:rPr>
        <w:t>Trim Fat Phrases</w:t>
      </w:r>
    </w:p>
    <w:p w14:paraId="116D1E4A" w14:textId="77777777" w:rsidR="00960646" w:rsidRDefault="00960646">
      <w:pPr>
        <w:rPr>
          <w:sz w:val="32"/>
          <w:szCs w:val="32"/>
        </w:rPr>
      </w:pPr>
    </w:p>
    <w:p w14:paraId="1D3C8C30" w14:textId="22CB24E6" w:rsidR="00960646" w:rsidRDefault="00960646">
      <w:r w:rsidRPr="00960646">
        <w:t xml:space="preserve">"An analysis of the data revealed </w:t>
      </w:r>
      <w:r w:rsidRPr="00F94F37">
        <w:rPr>
          <w:strike/>
        </w:rPr>
        <w:t>that there is a possibility of</w:t>
      </w:r>
      <w:r w:rsidRPr="00960646">
        <w:t xml:space="preserve"> a strong correlation between the two variables."</w:t>
      </w:r>
    </w:p>
    <w:p w14:paraId="48E378FE" w14:textId="77777777" w:rsidR="00960646" w:rsidRDefault="00960646"/>
    <w:p w14:paraId="3D2CE7D4" w14:textId="77777777" w:rsidR="00960646" w:rsidRDefault="00960646"/>
    <w:p w14:paraId="219DA87E" w14:textId="77777777" w:rsidR="00960646" w:rsidRDefault="00960646"/>
    <w:p w14:paraId="48A96479" w14:textId="77777777" w:rsidR="00960646" w:rsidRDefault="00960646"/>
    <w:p w14:paraId="4573E2F0" w14:textId="77777777" w:rsidR="00960646" w:rsidRDefault="00960646"/>
    <w:p w14:paraId="72A133FD" w14:textId="77777777" w:rsidR="008813D5" w:rsidRDefault="008813D5"/>
    <w:p w14:paraId="1C9B0AAA" w14:textId="77777777" w:rsidR="008813D5" w:rsidRDefault="008813D5"/>
    <w:p w14:paraId="08037CD7" w14:textId="58436517" w:rsidR="008813D5" w:rsidRDefault="008813D5">
      <w:pPr>
        <w:rPr>
          <w:sz w:val="32"/>
          <w:szCs w:val="32"/>
        </w:rPr>
      </w:pPr>
      <w:r>
        <w:rPr>
          <w:sz w:val="32"/>
          <w:szCs w:val="32"/>
        </w:rPr>
        <w:lastRenderedPageBreak/>
        <w:t>Make less convoluted Sentences</w:t>
      </w:r>
    </w:p>
    <w:p w14:paraId="48EAC8FC" w14:textId="77777777" w:rsidR="008813D5" w:rsidRDefault="008813D5">
      <w:pPr>
        <w:rPr>
          <w:sz w:val="32"/>
          <w:szCs w:val="32"/>
        </w:rPr>
      </w:pPr>
    </w:p>
    <w:p w14:paraId="4F30289A" w14:textId="052D1916" w:rsidR="008813D5" w:rsidRDefault="008813D5">
      <w:r w:rsidRPr="008813D5">
        <w:t>"Despite the fact that there is an established body of literature on the subject, a thorough examination of the impact of social media usage on adolescents' mental health remains an area that requires further exploration in order to provide a more nuanced understanding of this complex relationship."</w:t>
      </w:r>
    </w:p>
    <w:p w14:paraId="33CF7D43" w14:textId="77777777" w:rsidR="00F94F37" w:rsidRDefault="00F94F37"/>
    <w:p w14:paraId="7788B9BA" w14:textId="4A7E17CA" w:rsidR="00F94F37" w:rsidRPr="004948D8" w:rsidRDefault="00F94F37">
      <w:r>
        <w:t>T</w:t>
      </w:r>
      <w:r w:rsidRPr="008813D5">
        <w:t>he impact of social media usage on adolescents' mental health</w:t>
      </w:r>
      <w:r>
        <w:t xml:space="preserve"> requires further exploration to better understand their complex re</w:t>
      </w:r>
      <w:r w:rsidR="004948D8">
        <w:t xml:space="preserve">lationship and build on the established body of literature for the subject. </w:t>
      </w:r>
    </w:p>
    <w:p w14:paraId="6F24B786" w14:textId="77777777" w:rsidR="00960646" w:rsidRDefault="00960646"/>
    <w:p w14:paraId="42DB13BC" w14:textId="77777777" w:rsidR="00960646" w:rsidRDefault="00960646"/>
    <w:p w14:paraId="1E0025DD" w14:textId="709A9604" w:rsidR="00E167A1" w:rsidRDefault="00E167A1">
      <w:r>
        <w:t>FIX THESE ABSTRACTS</w:t>
      </w:r>
    </w:p>
    <w:p w14:paraId="769E7820" w14:textId="77777777" w:rsidR="00960646" w:rsidRDefault="00960646"/>
    <w:p w14:paraId="63E8897F" w14:textId="67FD4EEC" w:rsidR="00960646" w:rsidRPr="00960646" w:rsidDel="00B314BE" w:rsidRDefault="00960646" w:rsidP="00960646">
      <w:pPr>
        <w:rPr>
          <w:del w:id="0" w:author="Drennan, Dave" w:date="2023-10-31T14:52:00Z"/>
          <w:i/>
          <w:iCs/>
        </w:rPr>
      </w:pPr>
      <w:r w:rsidRPr="00960646">
        <w:rPr>
          <w:i/>
          <w:iCs/>
        </w:rPr>
        <w:t>This study builds a systematic framework to analyze variations in Transportation</w:t>
      </w:r>
    </w:p>
    <w:p w14:paraId="6AEFBB0E" w14:textId="6813579E" w:rsidR="00960646" w:rsidRPr="00960646" w:rsidDel="004948D8" w:rsidRDefault="00B314BE" w:rsidP="00960646">
      <w:pPr>
        <w:rPr>
          <w:del w:id="1" w:author="Drennan, Dave" w:date="2023-10-31T14:45:00Z"/>
          <w:i/>
          <w:iCs/>
        </w:rPr>
      </w:pPr>
      <w:ins w:id="2" w:author="Drennan, Dave" w:date="2023-10-31T14:52:00Z">
        <w:r>
          <w:rPr>
            <w:i/>
            <w:iCs/>
          </w:rPr>
          <w:t xml:space="preserve"> </w:t>
        </w:r>
      </w:ins>
      <w:r w:rsidR="00960646" w:rsidRPr="00960646">
        <w:rPr>
          <w:i/>
          <w:iCs/>
        </w:rPr>
        <w:t>Networking Companies (TNCs) usage patterns across the urban region</w:t>
      </w:r>
      <w:ins w:id="3" w:author="Drennan, Dave" w:date="2023-10-31T14:51:00Z">
        <w:r w:rsidR="004948D8">
          <w:rPr>
            <w:i/>
            <w:iCs/>
          </w:rPr>
          <w:t xml:space="preserve">. </w:t>
        </w:r>
      </w:ins>
      <w:del w:id="4" w:author="Drennan, Dave" w:date="2023-10-31T14:45:00Z">
        <w:r w:rsidR="00960646" w:rsidRPr="00960646" w:rsidDel="004948D8">
          <w:rPr>
            <w:i/>
            <w:iCs/>
          </w:rPr>
          <w:delText>. As opposed to</w:delText>
        </w:r>
      </w:del>
    </w:p>
    <w:p w14:paraId="09E7F3D6" w14:textId="772653C5" w:rsidR="00960646" w:rsidRPr="00960646" w:rsidDel="00B314BE" w:rsidRDefault="00960646" w:rsidP="004948D8">
      <w:pPr>
        <w:rPr>
          <w:del w:id="5" w:author="Drennan, Dave" w:date="2023-10-31T14:52:00Z"/>
          <w:i/>
          <w:iCs/>
        </w:rPr>
      </w:pPr>
      <w:del w:id="6" w:author="Drennan, Dave" w:date="2023-10-31T14:45:00Z">
        <w:r w:rsidRPr="00960646" w:rsidDel="004948D8">
          <w:rPr>
            <w:i/>
            <w:iCs/>
          </w:rPr>
          <w:delText>comparing the TNC usage patterns based on TNC demand, w</w:delText>
        </w:r>
      </w:del>
      <w:ins w:id="7" w:author="Drennan, Dave" w:date="2023-10-31T14:45:00Z">
        <w:r w:rsidR="004948D8">
          <w:rPr>
            <w:i/>
            <w:iCs/>
          </w:rPr>
          <w:t>W</w:t>
        </w:r>
      </w:ins>
      <w:r w:rsidRPr="00960646">
        <w:rPr>
          <w:i/>
          <w:iCs/>
        </w:rPr>
        <w:t>e focus on TNC usage</w:t>
      </w:r>
    </w:p>
    <w:p w14:paraId="228213DD" w14:textId="01D69355" w:rsidR="00960646" w:rsidRPr="00960646" w:rsidDel="004948D8" w:rsidRDefault="00B314BE" w:rsidP="004948D8">
      <w:pPr>
        <w:rPr>
          <w:del w:id="8" w:author="Drennan, Dave" w:date="2023-10-31T14:46:00Z"/>
          <w:i/>
          <w:iCs/>
        </w:rPr>
      </w:pPr>
      <w:ins w:id="9" w:author="Drennan, Dave" w:date="2023-10-31T14:52:00Z">
        <w:r>
          <w:rPr>
            <w:i/>
            <w:iCs/>
          </w:rPr>
          <w:t xml:space="preserve"> </w:t>
        </w:r>
      </w:ins>
      <w:r w:rsidR="00960646" w:rsidRPr="00960646">
        <w:rPr>
          <w:i/>
          <w:iCs/>
        </w:rPr>
        <w:t>relative to overall transportation demand</w:t>
      </w:r>
      <w:ins w:id="10" w:author="Drennan, Dave" w:date="2023-10-31T14:45:00Z">
        <w:r w:rsidR="004948D8">
          <w:rPr>
            <w:i/>
            <w:iCs/>
          </w:rPr>
          <w:t xml:space="preserve"> as opposed to</w:t>
        </w:r>
      </w:ins>
      <w:ins w:id="11" w:author="Drennan, Dave" w:date="2023-10-31T14:46:00Z">
        <w:r w:rsidR="004948D8">
          <w:rPr>
            <w:i/>
            <w:iCs/>
          </w:rPr>
          <w:t xml:space="preserve"> TNC demand </w:t>
        </w:r>
      </w:ins>
      <w:del w:id="12" w:author="Drennan, Dave" w:date="2023-10-31T14:46:00Z">
        <w:r w:rsidR="00960646" w:rsidRPr="00960646" w:rsidDel="004948D8">
          <w:rPr>
            <w:i/>
            <w:iCs/>
          </w:rPr>
          <w:delText>. Comparing TNC demand to overall</w:delText>
        </w:r>
      </w:del>
    </w:p>
    <w:p w14:paraId="7340C4D2" w14:textId="0DB1B080" w:rsidR="00960646" w:rsidRPr="00960646" w:rsidDel="004948D8" w:rsidRDefault="00960646" w:rsidP="004948D8">
      <w:pPr>
        <w:rPr>
          <w:del w:id="13" w:author="Drennan, Dave" w:date="2023-10-31T14:51:00Z"/>
          <w:i/>
          <w:iCs/>
        </w:rPr>
      </w:pPr>
      <w:del w:id="14" w:author="Drennan, Dave" w:date="2023-10-31T14:46:00Z">
        <w:r w:rsidRPr="00960646" w:rsidDel="004948D8">
          <w:rPr>
            <w:i/>
            <w:iCs/>
          </w:rPr>
          <w:delText xml:space="preserve">transportation demand, an </w:delText>
        </w:r>
      </w:del>
      <w:ins w:id="15" w:author="Drennan, Dave" w:date="2023-10-31T14:46:00Z">
        <w:r w:rsidR="004948D8">
          <w:rPr>
            <w:i/>
            <w:iCs/>
          </w:rPr>
          <w:t>and generate an</w:t>
        </w:r>
        <w:r w:rsidR="004948D8" w:rsidRPr="00960646">
          <w:rPr>
            <w:i/>
            <w:iCs/>
          </w:rPr>
          <w:t xml:space="preserve"> </w:t>
        </w:r>
      </w:ins>
      <w:r w:rsidRPr="00960646">
        <w:rPr>
          <w:i/>
          <w:iCs/>
        </w:rPr>
        <w:t xml:space="preserve">ordinal metric </w:t>
      </w:r>
      <w:del w:id="16" w:author="Drennan, Dave" w:date="2023-10-31T14:46:00Z">
        <w:r w:rsidRPr="00960646" w:rsidDel="004948D8">
          <w:rPr>
            <w:i/>
            <w:iCs/>
          </w:rPr>
          <w:delText xml:space="preserve">is generated </w:delText>
        </w:r>
      </w:del>
      <w:r w:rsidRPr="00960646">
        <w:rPr>
          <w:i/>
          <w:iCs/>
        </w:rPr>
        <w:t>at the census tract resolution</w:t>
      </w:r>
    </w:p>
    <w:p w14:paraId="16CBADB1" w14:textId="57EB1D83" w:rsidR="00960646" w:rsidRPr="00960646" w:rsidDel="004948D8" w:rsidRDefault="004948D8" w:rsidP="004948D8">
      <w:pPr>
        <w:rPr>
          <w:del w:id="17" w:author="Drennan, Dave" w:date="2023-10-31T14:47:00Z"/>
          <w:i/>
          <w:iCs/>
        </w:rPr>
      </w:pPr>
      <w:ins w:id="18" w:author="Drennan, Dave" w:date="2023-10-31T14:51:00Z">
        <w:r>
          <w:rPr>
            <w:i/>
            <w:iCs/>
          </w:rPr>
          <w:t xml:space="preserve"> </w:t>
        </w:r>
      </w:ins>
      <w:r w:rsidR="00960646" w:rsidRPr="00960646">
        <w:rPr>
          <w:i/>
          <w:iCs/>
        </w:rPr>
        <w:t xml:space="preserve">using 2019 data from Chicago. </w:t>
      </w:r>
      <w:del w:id="19" w:author="Drennan, Dave" w:date="2023-10-31T14:46:00Z">
        <w:r w:rsidR="00960646" w:rsidRPr="00960646" w:rsidDel="004948D8">
          <w:rPr>
            <w:i/>
            <w:iCs/>
          </w:rPr>
          <w:delText xml:space="preserve">Based on the comparison, </w:delText>
        </w:r>
      </w:del>
      <w:ins w:id="20" w:author="Drennan, Dave" w:date="2023-10-31T14:47:00Z">
        <w:r>
          <w:rPr>
            <w:i/>
            <w:iCs/>
          </w:rPr>
          <w:t xml:space="preserve">We categorize </w:t>
        </w:r>
      </w:ins>
      <w:r w:rsidR="00960646" w:rsidRPr="00960646">
        <w:rPr>
          <w:i/>
          <w:iCs/>
        </w:rPr>
        <w:t xml:space="preserve">census tracts </w:t>
      </w:r>
      <w:del w:id="21" w:author="Drennan, Dave" w:date="2023-10-31T14:47:00Z">
        <w:r w:rsidR="00960646" w:rsidRPr="00960646" w:rsidDel="004948D8">
          <w:rPr>
            <w:i/>
            <w:iCs/>
          </w:rPr>
          <w:delText>were</w:delText>
        </w:r>
      </w:del>
    </w:p>
    <w:p w14:paraId="1ED32D74" w14:textId="24553198" w:rsidR="00960646" w:rsidRPr="00960646" w:rsidDel="004948D8" w:rsidRDefault="00960646" w:rsidP="004948D8">
      <w:pPr>
        <w:rPr>
          <w:del w:id="22" w:author="Drennan, Dave" w:date="2023-10-31T14:51:00Z"/>
          <w:i/>
          <w:iCs/>
        </w:rPr>
      </w:pPr>
      <w:del w:id="23" w:author="Drennan, Dave" w:date="2023-10-31T14:47:00Z">
        <w:r w:rsidRPr="00960646" w:rsidDel="004948D8">
          <w:rPr>
            <w:i/>
            <w:iCs/>
          </w:rPr>
          <w:delText xml:space="preserve">categorized </w:delText>
        </w:r>
      </w:del>
      <w:r w:rsidRPr="00960646">
        <w:rPr>
          <w:i/>
          <w:iCs/>
        </w:rPr>
        <w:t>into five categories: High TNC surplus, TNC surplus, balanced, TNC deficit</w:t>
      </w:r>
    </w:p>
    <w:p w14:paraId="26837FED" w14:textId="6BAD197C" w:rsidR="00960646" w:rsidRPr="00960646" w:rsidDel="004948D8" w:rsidRDefault="004948D8" w:rsidP="00960646">
      <w:pPr>
        <w:rPr>
          <w:del w:id="24" w:author="Drennan, Dave" w:date="2023-10-31T14:51:00Z"/>
          <w:i/>
          <w:iCs/>
        </w:rPr>
      </w:pPr>
      <w:ins w:id="25" w:author="Drennan, Dave" w:date="2023-10-31T14:51:00Z">
        <w:r>
          <w:rPr>
            <w:i/>
            <w:iCs/>
          </w:rPr>
          <w:t xml:space="preserve"> </w:t>
        </w:r>
      </w:ins>
      <w:r w:rsidR="00960646" w:rsidRPr="00960646">
        <w:rPr>
          <w:i/>
          <w:iCs/>
        </w:rPr>
        <w:t>and High TNC deficit</w:t>
      </w:r>
      <w:del w:id="26" w:author="Drennan, Dave" w:date="2023-10-31T14:47:00Z">
        <w:r w:rsidR="00960646" w:rsidRPr="00960646" w:rsidDel="004948D8">
          <w:rPr>
            <w:i/>
            <w:iCs/>
          </w:rPr>
          <w:delText>. A</w:delText>
        </w:r>
      </w:del>
      <w:ins w:id="27" w:author="Drennan, Dave" w:date="2023-10-31T14:47:00Z">
        <w:r>
          <w:rPr>
            <w:i/>
            <w:iCs/>
          </w:rPr>
          <w:t xml:space="preserve"> and conduct a</w:t>
        </w:r>
      </w:ins>
      <w:r w:rsidR="00960646" w:rsidRPr="00960646">
        <w:rPr>
          <w:i/>
          <w:iCs/>
        </w:rPr>
        <w:t xml:space="preserve"> univariate descriptive analysis </w:t>
      </w:r>
      <w:del w:id="28" w:author="Drennan, Dave" w:date="2023-10-31T14:47:00Z">
        <w:r w:rsidR="00960646" w:rsidRPr="00960646" w:rsidDel="004948D8">
          <w:rPr>
            <w:i/>
            <w:iCs/>
          </w:rPr>
          <w:delText xml:space="preserve">is conducted </w:delText>
        </w:r>
      </w:del>
      <w:r w:rsidR="00960646" w:rsidRPr="00960646">
        <w:rPr>
          <w:i/>
          <w:iCs/>
        </w:rPr>
        <w:t xml:space="preserve">to understand </w:t>
      </w:r>
      <w:del w:id="29" w:author="Drennan, Dave" w:date="2023-10-31T14:48:00Z">
        <w:r w:rsidR="00960646" w:rsidRPr="00960646" w:rsidDel="004948D8">
          <w:rPr>
            <w:i/>
            <w:iCs/>
          </w:rPr>
          <w:delText>the</w:delText>
        </w:r>
      </w:del>
      <w:ins w:id="30" w:author="Drennan, Dave" w:date="2023-10-31T14:48:00Z">
        <w:r>
          <w:rPr>
            <w:i/>
            <w:iCs/>
          </w:rPr>
          <w:t xml:space="preserve"> their</w:t>
        </w:r>
      </w:ins>
      <w:ins w:id="31" w:author="Drennan, Dave" w:date="2023-10-31T14:52:00Z">
        <w:r w:rsidR="00B314BE">
          <w:rPr>
            <w:i/>
            <w:iCs/>
          </w:rPr>
          <w:t xml:space="preserve"> </w:t>
        </w:r>
      </w:ins>
    </w:p>
    <w:p w14:paraId="1DCF7733" w14:textId="405708A7" w:rsidR="00960646" w:rsidRPr="00960646" w:rsidDel="004948D8" w:rsidRDefault="00960646" w:rsidP="004948D8">
      <w:pPr>
        <w:rPr>
          <w:del w:id="32" w:author="Drennan, Dave" w:date="2023-10-31T14:48:00Z"/>
          <w:i/>
          <w:iCs/>
        </w:rPr>
      </w:pPr>
      <w:r w:rsidRPr="00960646">
        <w:rPr>
          <w:i/>
          <w:iCs/>
        </w:rPr>
        <w:t>characteristics</w:t>
      </w:r>
      <w:del w:id="33" w:author="Drennan, Dave" w:date="2023-10-31T14:48:00Z">
        <w:r w:rsidRPr="00960646" w:rsidDel="004948D8">
          <w:rPr>
            <w:i/>
            <w:iCs/>
          </w:rPr>
          <w:delText xml:space="preserve"> of census tracts in the five categories</w:delText>
        </w:r>
      </w:del>
      <w:r w:rsidRPr="00960646">
        <w:rPr>
          <w:i/>
          <w:iCs/>
        </w:rPr>
        <w:t xml:space="preserve">. The results highlight </w:t>
      </w:r>
      <w:del w:id="34" w:author="Drennan, Dave" w:date="2023-10-31T14:48:00Z">
        <w:r w:rsidRPr="00960646" w:rsidDel="004948D8">
          <w:rPr>
            <w:i/>
            <w:iCs/>
          </w:rPr>
          <w:delText>the</w:delText>
        </w:r>
      </w:del>
    </w:p>
    <w:p w14:paraId="3B1C99AC" w14:textId="240EEE59" w:rsidR="00960646" w:rsidRPr="00960646" w:rsidDel="004948D8" w:rsidRDefault="00960646" w:rsidP="004948D8">
      <w:pPr>
        <w:rPr>
          <w:del w:id="35" w:author="Drennan, Dave" w:date="2023-10-31T14:51:00Z"/>
          <w:i/>
          <w:iCs/>
        </w:rPr>
      </w:pPr>
      <w:del w:id="36" w:author="Drennan, Dave" w:date="2023-10-31T14:48:00Z">
        <w:r w:rsidRPr="00960646" w:rsidDel="004948D8">
          <w:rPr>
            <w:i/>
            <w:iCs/>
          </w:rPr>
          <w:delText xml:space="preserve">presence of </w:delText>
        </w:r>
      </w:del>
      <w:r w:rsidRPr="00960646">
        <w:rPr>
          <w:i/>
          <w:iCs/>
        </w:rPr>
        <w:t>significant differences among socio-demographics and transportation</w:t>
      </w:r>
    </w:p>
    <w:p w14:paraId="29386376" w14:textId="77777777" w:rsidR="00B314BE" w:rsidRDefault="004948D8" w:rsidP="00960646">
      <w:pPr>
        <w:rPr>
          <w:ins w:id="37" w:author="Drennan, Dave" w:date="2023-10-31T14:52:00Z"/>
          <w:i/>
          <w:iCs/>
        </w:rPr>
      </w:pPr>
      <w:ins w:id="38" w:author="Drennan, Dave" w:date="2023-10-31T14:51:00Z">
        <w:r>
          <w:rPr>
            <w:i/>
            <w:iCs/>
          </w:rPr>
          <w:t xml:space="preserve"> </w:t>
        </w:r>
      </w:ins>
      <w:r w:rsidR="00960646" w:rsidRPr="00960646">
        <w:rPr>
          <w:i/>
          <w:iCs/>
        </w:rPr>
        <w:t xml:space="preserve">infrastructure across the categories. </w:t>
      </w:r>
    </w:p>
    <w:p w14:paraId="6E63663C" w14:textId="77777777" w:rsidR="00B314BE" w:rsidRDefault="00B314BE" w:rsidP="00960646">
      <w:pPr>
        <w:rPr>
          <w:ins w:id="39" w:author="Drennan, Dave" w:date="2023-10-31T14:52:00Z"/>
          <w:i/>
          <w:iCs/>
        </w:rPr>
      </w:pPr>
    </w:p>
    <w:p w14:paraId="53403386" w14:textId="1846C795" w:rsidR="00960646" w:rsidRPr="00960646" w:rsidDel="004948D8" w:rsidRDefault="00960646" w:rsidP="00960646">
      <w:pPr>
        <w:rPr>
          <w:del w:id="40" w:author="Drennan, Dave" w:date="2023-10-31T14:51:00Z"/>
          <w:i/>
          <w:iCs/>
        </w:rPr>
      </w:pPr>
      <w:r w:rsidRPr="00960646">
        <w:rPr>
          <w:i/>
          <w:iCs/>
        </w:rPr>
        <w:t>To further analyze the differences in TNC usage</w:t>
      </w:r>
    </w:p>
    <w:p w14:paraId="610585ED" w14:textId="6612B076" w:rsidR="00960646" w:rsidRPr="00960646" w:rsidDel="004948D8" w:rsidRDefault="004948D8" w:rsidP="00960646">
      <w:pPr>
        <w:rPr>
          <w:del w:id="41" w:author="Drennan, Dave" w:date="2023-10-31T14:52:00Z"/>
          <w:i/>
          <w:iCs/>
        </w:rPr>
      </w:pPr>
      <w:ins w:id="42" w:author="Drennan, Dave" w:date="2023-10-31T14:51:00Z">
        <w:r>
          <w:rPr>
            <w:i/>
            <w:iCs/>
          </w:rPr>
          <w:t xml:space="preserve"> </w:t>
        </w:r>
      </w:ins>
      <w:r w:rsidR="00960646" w:rsidRPr="00960646">
        <w:rPr>
          <w:i/>
          <w:iCs/>
        </w:rPr>
        <w:t>patterns,</w:t>
      </w:r>
      <w:ins w:id="43" w:author="Drennan, Dave" w:date="2023-10-31T14:49:00Z">
        <w:r>
          <w:rPr>
            <w:i/>
            <w:iCs/>
          </w:rPr>
          <w:t xml:space="preserve"> we conduct</w:t>
        </w:r>
      </w:ins>
      <w:r w:rsidR="00960646" w:rsidRPr="00960646">
        <w:rPr>
          <w:i/>
          <w:iCs/>
        </w:rPr>
        <w:t xml:space="preserve"> a multivariate analysis </w:t>
      </w:r>
      <w:del w:id="44" w:author="Drennan, Dave" w:date="2023-10-31T14:49:00Z">
        <w:r w:rsidR="00960646" w:rsidRPr="00960646" w:rsidDel="004948D8">
          <w:rPr>
            <w:i/>
            <w:iCs/>
          </w:rPr>
          <w:delText xml:space="preserve">is conducted </w:delText>
        </w:r>
      </w:del>
      <w:r w:rsidR="00960646" w:rsidRPr="00960646">
        <w:rPr>
          <w:i/>
          <w:iCs/>
        </w:rPr>
        <w:t>by developing a Generalized Ordered</w:t>
      </w:r>
    </w:p>
    <w:p w14:paraId="2BEFC4AB" w14:textId="4B4B9B18" w:rsidR="00960646" w:rsidRPr="00960646" w:rsidDel="004948D8" w:rsidRDefault="004948D8" w:rsidP="00960646">
      <w:pPr>
        <w:rPr>
          <w:del w:id="45" w:author="Drennan, Dave" w:date="2023-10-31T14:52:00Z"/>
          <w:i/>
          <w:iCs/>
        </w:rPr>
      </w:pPr>
      <w:ins w:id="46" w:author="Drennan, Dave" w:date="2023-10-31T14:52:00Z">
        <w:r>
          <w:rPr>
            <w:i/>
            <w:iCs/>
          </w:rPr>
          <w:t xml:space="preserve"> </w:t>
        </w:r>
      </w:ins>
      <w:r w:rsidR="00960646" w:rsidRPr="00960646">
        <w:rPr>
          <w:i/>
          <w:iCs/>
        </w:rPr>
        <w:t xml:space="preserve">Logit model for the ordinal metric. The model results </w:t>
      </w:r>
      <w:del w:id="47" w:author="Drennan, Dave" w:date="2023-10-31T14:53:00Z">
        <w:r w:rsidR="00960646" w:rsidRPr="00960646" w:rsidDel="00B314BE">
          <w:rPr>
            <w:i/>
            <w:iCs/>
          </w:rPr>
          <w:delText xml:space="preserve">further </w:delText>
        </w:r>
      </w:del>
      <w:r w:rsidR="00960646" w:rsidRPr="00960646">
        <w:rPr>
          <w:i/>
          <w:iCs/>
        </w:rPr>
        <w:t>highlight the interactions of</w:t>
      </w:r>
    </w:p>
    <w:p w14:paraId="2858995B" w14:textId="688747BB" w:rsidR="00960646" w:rsidRPr="00960646" w:rsidDel="004948D8" w:rsidRDefault="004948D8" w:rsidP="00960646">
      <w:pPr>
        <w:rPr>
          <w:del w:id="48" w:author="Drennan, Dave" w:date="2023-10-31T14:51:00Z"/>
          <w:i/>
          <w:iCs/>
        </w:rPr>
      </w:pPr>
      <w:ins w:id="49" w:author="Drennan, Dave" w:date="2023-10-31T14:52:00Z">
        <w:r>
          <w:rPr>
            <w:i/>
            <w:iCs/>
          </w:rPr>
          <w:t xml:space="preserve"> </w:t>
        </w:r>
      </w:ins>
      <w:r w:rsidR="00960646" w:rsidRPr="00960646">
        <w:rPr>
          <w:i/>
          <w:iCs/>
        </w:rPr>
        <w:t xml:space="preserve">different independent variables influencing TNC usage patterns. </w:t>
      </w:r>
      <w:del w:id="50" w:author="Drennan, Dave" w:date="2023-10-31T14:49:00Z">
        <w:r w:rsidR="00960646" w:rsidRPr="00960646" w:rsidDel="004948D8">
          <w:rPr>
            <w:i/>
            <w:iCs/>
          </w:rPr>
          <w:delText>It is observed that t</w:delText>
        </w:r>
      </w:del>
      <w:ins w:id="51" w:author="Drennan, Dave" w:date="2023-10-31T14:49:00Z">
        <w:r>
          <w:rPr>
            <w:i/>
            <w:iCs/>
          </w:rPr>
          <w:t>T</w:t>
        </w:r>
      </w:ins>
      <w:r w:rsidR="00960646" w:rsidRPr="00960646">
        <w:rPr>
          <w:i/>
          <w:iCs/>
        </w:rPr>
        <w:t>he</w:t>
      </w:r>
    </w:p>
    <w:p w14:paraId="6A000B9A" w14:textId="6BE5AF29" w:rsidR="00960646" w:rsidRPr="00960646" w:rsidDel="004948D8" w:rsidRDefault="004948D8" w:rsidP="00960646">
      <w:pPr>
        <w:rPr>
          <w:del w:id="52" w:author="Drennan, Dave" w:date="2023-10-31T14:52:00Z"/>
          <w:i/>
          <w:iCs/>
        </w:rPr>
      </w:pPr>
      <w:ins w:id="53" w:author="Drennan, Dave" w:date="2023-10-31T14:51:00Z">
        <w:r>
          <w:rPr>
            <w:i/>
            <w:iCs/>
          </w:rPr>
          <w:t xml:space="preserve"> </w:t>
        </w:r>
      </w:ins>
      <w:r w:rsidR="00960646" w:rsidRPr="00960646">
        <w:rPr>
          <w:i/>
          <w:iCs/>
        </w:rPr>
        <w:t xml:space="preserve">composition of communities heavily underserved </w:t>
      </w:r>
      <w:del w:id="54" w:author="Drennan, Dave" w:date="2023-10-31T14:49:00Z">
        <w:r w:rsidR="00960646" w:rsidRPr="00960646" w:rsidDel="004948D8">
          <w:rPr>
            <w:i/>
            <w:iCs/>
          </w:rPr>
          <w:delText xml:space="preserve">are </w:delText>
        </w:r>
      </w:del>
      <w:r w:rsidR="00960646" w:rsidRPr="00960646">
        <w:rPr>
          <w:i/>
          <w:iCs/>
        </w:rPr>
        <w:t xml:space="preserve">likely </w:t>
      </w:r>
      <w:del w:id="55" w:author="Drennan, Dave" w:date="2023-10-31T14:49:00Z">
        <w:r w:rsidR="00960646" w:rsidRPr="00960646" w:rsidDel="004948D8">
          <w:rPr>
            <w:i/>
            <w:iCs/>
          </w:rPr>
          <w:delText xml:space="preserve">to </w:delText>
        </w:r>
      </w:del>
      <w:r w:rsidR="00960646" w:rsidRPr="00960646">
        <w:rPr>
          <w:i/>
          <w:iCs/>
        </w:rPr>
        <w:t>overrepresent lowincome</w:t>
      </w:r>
    </w:p>
    <w:p w14:paraId="1ECA0118" w14:textId="1674DAD6" w:rsidR="00960646" w:rsidRDefault="004948D8" w:rsidP="00960646">
      <w:pPr>
        <w:rPr>
          <w:ins w:id="56" w:author="Drennan, Dave" w:date="2023-10-31T14:52:00Z"/>
          <w:i/>
          <w:iCs/>
        </w:rPr>
      </w:pPr>
      <w:ins w:id="57" w:author="Drennan, Dave" w:date="2023-10-31T14:52:00Z">
        <w:r>
          <w:rPr>
            <w:i/>
            <w:iCs/>
          </w:rPr>
          <w:t xml:space="preserve"> </w:t>
        </w:r>
      </w:ins>
      <w:r w:rsidR="00960646" w:rsidRPr="00960646">
        <w:rPr>
          <w:i/>
          <w:iCs/>
        </w:rPr>
        <w:t xml:space="preserve">households, non-Caucasian households and older adults (age ≥ 65). </w:t>
      </w:r>
      <w:del w:id="58" w:author="Drennan, Dave" w:date="2023-10-31T14:50:00Z">
        <w:r w:rsidR="00960646" w:rsidRPr="00960646" w:rsidDel="004948D8">
          <w:rPr>
            <w:i/>
            <w:iCs/>
          </w:rPr>
          <w:delText>The</w:delText>
        </w:r>
      </w:del>
    </w:p>
    <w:p w14:paraId="5A608640" w14:textId="77777777" w:rsidR="00B314BE" w:rsidRPr="00960646" w:rsidRDefault="00B314BE" w:rsidP="00960646">
      <w:pPr>
        <w:rPr>
          <w:i/>
          <w:iCs/>
        </w:rPr>
      </w:pPr>
    </w:p>
    <w:p w14:paraId="4698A9A5" w14:textId="218395B0" w:rsidR="00960646" w:rsidRPr="00960646" w:rsidDel="004948D8" w:rsidRDefault="004948D8" w:rsidP="004948D8">
      <w:pPr>
        <w:rPr>
          <w:del w:id="59" w:author="Drennan, Dave" w:date="2023-10-31T14:51:00Z"/>
          <w:i/>
          <w:iCs/>
        </w:rPr>
      </w:pPr>
      <w:ins w:id="60" w:author="Drennan, Dave" w:date="2023-10-31T14:50:00Z">
        <w:r>
          <w:rPr>
            <w:i/>
            <w:iCs/>
          </w:rPr>
          <w:t xml:space="preserve">An elasticity analysis of </w:t>
        </w:r>
      </w:ins>
      <w:r w:rsidR="00960646" w:rsidRPr="00960646">
        <w:rPr>
          <w:i/>
          <w:iCs/>
        </w:rPr>
        <w:t xml:space="preserve">model applicability </w:t>
      </w:r>
      <w:del w:id="61" w:author="Drennan, Dave" w:date="2023-10-31T14:50:00Z">
        <w:r w:rsidR="00960646" w:rsidRPr="00960646" w:rsidDel="004948D8">
          <w:rPr>
            <w:i/>
            <w:iCs/>
          </w:rPr>
          <w:delText xml:space="preserve">is illustrated through elasticity analysis that </w:delText>
        </w:r>
      </w:del>
      <w:r w:rsidR="00960646" w:rsidRPr="00960646">
        <w:rPr>
          <w:i/>
          <w:iCs/>
        </w:rPr>
        <w:t xml:space="preserve">provides </w:t>
      </w:r>
      <w:del w:id="62" w:author="Drennan, Dave" w:date="2023-10-31T14:51:00Z">
        <w:r w:rsidR="00960646" w:rsidRPr="00960646" w:rsidDel="004948D8">
          <w:rPr>
            <w:i/>
            <w:iCs/>
          </w:rPr>
          <w:delText>a clear</w:delText>
        </w:r>
      </w:del>
    </w:p>
    <w:p w14:paraId="69B0F40F" w14:textId="344B032B" w:rsidR="00960646" w:rsidRPr="00960646" w:rsidDel="004948D8" w:rsidRDefault="00960646" w:rsidP="004948D8">
      <w:pPr>
        <w:rPr>
          <w:del w:id="63" w:author="Drennan, Dave" w:date="2023-10-31T14:52:00Z"/>
          <w:i/>
          <w:iCs/>
        </w:rPr>
      </w:pPr>
      <w:del w:id="64" w:author="Drennan, Dave" w:date="2023-10-31T14:51:00Z">
        <w:r w:rsidRPr="00960646" w:rsidDel="004948D8">
          <w:rPr>
            <w:i/>
            <w:iCs/>
          </w:rPr>
          <w:delText xml:space="preserve">mechanism to </w:delText>
        </w:r>
      </w:del>
      <w:r w:rsidRPr="00960646">
        <w:rPr>
          <w:i/>
          <w:iCs/>
        </w:rPr>
        <w:t>illustrate</w:t>
      </w:r>
      <w:ins w:id="65" w:author="Drennan, Dave" w:date="2023-10-31T14:51:00Z">
        <w:r w:rsidR="004948D8">
          <w:rPr>
            <w:i/>
            <w:iCs/>
          </w:rPr>
          <w:t>s</w:t>
        </w:r>
      </w:ins>
      <w:r w:rsidRPr="00960646">
        <w:rPr>
          <w:i/>
          <w:iCs/>
        </w:rPr>
        <w:t xml:space="preserve"> the contribution of the different variables affecting TNC usage</w:t>
      </w:r>
    </w:p>
    <w:p w14:paraId="448FCA7A" w14:textId="75771FE2" w:rsidR="00960646" w:rsidRPr="00960646" w:rsidDel="004948D8" w:rsidRDefault="004948D8" w:rsidP="00960646">
      <w:pPr>
        <w:rPr>
          <w:del w:id="66" w:author="Drennan, Dave" w:date="2023-10-31T14:52:00Z"/>
          <w:i/>
          <w:iCs/>
        </w:rPr>
      </w:pPr>
      <w:ins w:id="67" w:author="Drennan, Dave" w:date="2023-10-31T14:52:00Z">
        <w:r>
          <w:rPr>
            <w:i/>
            <w:iCs/>
          </w:rPr>
          <w:t xml:space="preserve"> </w:t>
        </w:r>
      </w:ins>
      <w:r w:rsidR="00960646" w:rsidRPr="00960646">
        <w:rPr>
          <w:i/>
          <w:iCs/>
        </w:rPr>
        <w:t xml:space="preserve">in the region. The proposed framework can </w:t>
      </w:r>
      <w:del w:id="68" w:author="Drennan, Dave" w:date="2023-10-31T14:51:00Z">
        <w:r w:rsidR="00960646" w:rsidRPr="00960646" w:rsidDel="004948D8">
          <w:rPr>
            <w:i/>
            <w:iCs/>
          </w:rPr>
          <w:delText xml:space="preserve">be applied </w:delText>
        </w:r>
      </w:del>
      <w:ins w:id="69" w:author="Drennan, Dave" w:date="2023-10-31T14:51:00Z">
        <w:r>
          <w:rPr>
            <w:i/>
            <w:iCs/>
          </w:rPr>
          <w:t xml:space="preserve">apply </w:t>
        </w:r>
      </w:ins>
      <w:r w:rsidR="00960646" w:rsidRPr="00960646">
        <w:rPr>
          <w:i/>
          <w:iCs/>
        </w:rPr>
        <w:t>to any urban region to identify</w:t>
      </w:r>
    </w:p>
    <w:p w14:paraId="5B577ACB" w14:textId="1052F4D7" w:rsidR="00960646" w:rsidRPr="00960646" w:rsidDel="004948D8" w:rsidRDefault="004948D8" w:rsidP="00960646">
      <w:pPr>
        <w:rPr>
          <w:del w:id="70" w:author="Drennan, Dave" w:date="2023-10-31T14:52:00Z"/>
          <w:i/>
          <w:iCs/>
        </w:rPr>
      </w:pPr>
      <w:ins w:id="71" w:author="Drennan, Dave" w:date="2023-10-31T14:52:00Z">
        <w:r>
          <w:rPr>
            <w:i/>
            <w:iCs/>
          </w:rPr>
          <w:t xml:space="preserve"> </w:t>
        </w:r>
      </w:ins>
      <w:r w:rsidR="00960646" w:rsidRPr="00960646">
        <w:rPr>
          <w:i/>
          <w:iCs/>
        </w:rPr>
        <w:t>spatial pockets and demographic segments underserved by TNCs. Transportation</w:t>
      </w:r>
    </w:p>
    <w:p w14:paraId="460E9ABB" w14:textId="119613D2" w:rsidR="00960646" w:rsidRPr="00960646" w:rsidRDefault="004948D8" w:rsidP="00960646">
      <w:pPr>
        <w:rPr>
          <w:i/>
          <w:iCs/>
        </w:rPr>
      </w:pPr>
      <w:ins w:id="72" w:author="Drennan, Dave" w:date="2023-10-31T14:52:00Z">
        <w:r>
          <w:rPr>
            <w:i/>
            <w:iCs/>
          </w:rPr>
          <w:t xml:space="preserve"> </w:t>
        </w:r>
      </w:ins>
      <w:r w:rsidR="00960646" w:rsidRPr="00960646">
        <w:rPr>
          <w:i/>
          <w:iCs/>
        </w:rPr>
        <w:t>agencies can devise policies to address these imbalances through additional</w:t>
      </w:r>
    </w:p>
    <w:p w14:paraId="3F227E3E" w14:textId="3952E1BC" w:rsidR="00960646" w:rsidRDefault="00960646" w:rsidP="00960646">
      <w:pPr>
        <w:rPr>
          <w:i/>
          <w:iCs/>
        </w:rPr>
      </w:pPr>
      <w:r w:rsidRPr="00960646">
        <w:rPr>
          <w:i/>
          <w:iCs/>
        </w:rPr>
        <w:t>incentives for TNCs to operate in currently underserved census tracts.</w:t>
      </w:r>
    </w:p>
    <w:p w14:paraId="053CDCC9" w14:textId="77777777" w:rsidR="00960646" w:rsidRDefault="00960646" w:rsidP="00960646">
      <w:pPr>
        <w:rPr>
          <w:i/>
          <w:iCs/>
        </w:rPr>
      </w:pPr>
    </w:p>
    <w:p w14:paraId="067BC3E1" w14:textId="77777777" w:rsidR="00960646" w:rsidRDefault="00960646" w:rsidP="00960646">
      <w:pPr>
        <w:rPr>
          <w:i/>
          <w:iCs/>
        </w:rPr>
      </w:pPr>
    </w:p>
    <w:p w14:paraId="50BAD7E1" w14:textId="77777777" w:rsidR="00960646" w:rsidRDefault="00960646" w:rsidP="00960646">
      <w:pPr>
        <w:rPr>
          <w:i/>
          <w:iCs/>
        </w:rPr>
      </w:pPr>
    </w:p>
    <w:p w14:paraId="653B589C" w14:textId="77777777" w:rsidR="00E167A1" w:rsidRDefault="00E167A1" w:rsidP="00960646">
      <w:pPr>
        <w:rPr>
          <w:i/>
          <w:iCs/>
        </w:rPr>
      </w:pPr>
    </w:p>
    <w:p w14:paraId="4F46F14A" w14:textId="77777777" w:rsidR="00E167A1" w:rsidRDefault="00E167A1" w:rsidP="00960646">
      <w:pPr>
        <w:rPr>
          <w:i/>
          <w:iCs/>
        </w:rPr>
      </w:pPr>
    </w:p>
    <w:p w14:paraId="70C71519" w14:textId="77777777" w:rsidR="00E167A1" w:rsidRDefault="00E167A1" w:rsidP="00960646">
      <w:pPr>
        <w:rPr>
          <w:i/>
          <w:iCs/>
        </w:rPr>
      </w:pPr>
    </w:p>
    <w:p w14:paraId="1B04C88D" w14:textId="77777777" w:rsidR="00E167A1" w:rsidRDefault="00E167A1" w:rsidP="00960646">
      <w:pPr>
        <w:rPr>
          <w:i/>
          <w:iCs/>
        </w:rPr>
      </w:pPr>
    </w:p>
    <w:p w14:paraId="7221D2E5" w14:textId="77777777" w:rsidR="00E167A1" w:rsidRDefault="00E167A1" w:rsidP="00960646">
      <w:pPr>
        <w:rPr>
          <w:i/>
          <w:iCs/>
        </w:rPr>
      </w:pPr>
    </w:p>
    <w:p w14:paraId="42D92FA6" w14:textId="77777777" w:rsidR="00E167A1" w:rsidRDefault="00E167A1" w:rsidP="00960646">
      <w:pPr>
        <w:rPr>
          <w:i/>
          <w:iCs/>
        </w:rPr>
      </w:pPr>
    </w:p>
    <w:p w14:paraId="77B8694F" w14:textId="77777777" w:rsidR="00E167A1" w:rsidRDefault="00E167A1" w:rsidP="00960646">
      <w:pPr>
        <w:rPr>
          <w:i/>
          <w:iCs/>
        </w:rPr>
      </w:pPr>
    </w:p>
    <w:p w14:paraId="1FE2085F" w14:textId="77777777" w:rsidR="00960646" w:rsidRDefault="00960646" w:rsidP="00960646"/>
    <w:p w14:paraId="540DC2DC" w14:textId="77777777" w:rsidR="00960646" w:rsidRPr="00960646" w:rsidRDefault="00960646" w:rsidP="00960646">
      <w:pPr>
        <w:rPr>
          <w:i/>
          <w:iCs/>
        </w:rPr>
      </w:pPr>
      <w:r w:rsidRPr="00960646">
        <w:rPr>
          <w:i/>
          <w:iCs/>
        </w:rPr>
        <w:t>Transit-Oriented Development (TOD) is a type of high-density, mixed-use development</w:t>
      </w:r>
    </w:p>
    <w:p w14:paraId="2EF960AB" w14:textId="77777777" w:rsidR="00960646" w:rsidRPr="00960646" w:rsidRDefault="00960646" w:rsidP="00960646">
      <w:pPr>
        <w:rPr>
          <w:i/>
          <w:iCs/>
        </w:rPr>
      </w:pPr>
      <w:r w:rsidRPr="00960646">
        <w:rPr>
          <w:i/>
          <w:iCs/>
        </w:rPr>
        <w:t>characterized by easy access to public transportation. This research examines the</w:t>
      </w:r>
    </w:p>
    <w:p w14:paraId="2FFE456E" w14:textId="77777777" w:rsidR="00960646" w:rsidRPr="00960646" w:rsidRDefault="00960646" w:rsidP="00960646">
      <w:pPr>
        <w:rPr>
          <w:i/>
          <w:iCs/>
        </w:rPr>
      </w:pPr>
      <w:r w:rsidRPr="00960646">
        <w:rPr>
          <w:i/>
          <w:iCs/>
        </w:rPr>
        <w:t>potential areas for developing TOD policies in urban geography by utilizing a two-stage</w:t>
      </w:r>
    </w:p>
    <w:p w14:paraId="48BA6779" w14:textId="77777777" w:rsidR="00960646" w:rsidRPr="00960646" w:rsidRDefault="00960646" w:rsidP="00960646">
      <w:pPr>
        <w:rPr>
          <w:i/>
          <w:iCs/>
        </w:rPr>
      </w:pPr>
      <w:r w:rsidRPr="00960646">
        <w:rPr>
          <w:i/>
          <w:iCs/>
        </w:rPr>
        <w:t>data analytics algorithm through the creation of an integrated analysis software using</w:t>
      </w:r>
    </w:p>
    <w:p w14:paraId="322076FB" w14:textId="77777777" w:rsidR="00960646" w:rsidRPr="00960646" w:rsidRDefault="00960646" w:rsidP="00960646">
      <w:pPr>
        <w:rPr>
          <w:i/>
          <w:iCs/>
        </w:rPr>
      </w:pPr>
      <w:r w:rsidRPr="00960646">
        <w:rPr>
          <w:i/>
          <w:iCs/>
        </w:rPr>
        <w:t>Python. The evaluation of TOD policy implementation potential in mass transit stations</w:t>
      </w:r>
    </w:p>
    <w:p w14:paraId="228155D9" w14:textId="77777777" w:rsidR="00960646" w:rsidRPr="00960646" w:rsidRDefault="00960646" w:rsidP="00960646">
      <w:pPr>
        <w:rPr>
          <w:i/>
          <w:iCs/>
        </w:rPr>
      </w:pPr>
      <w:r w:rsidRPr="00960646">
        <w:rPr>
          <w:i/>
          <w:iCs/>
        </w:rPr>
        <w:t>revealed that central and downtown stations may be more suitable for implementing</w:t>
      </w:r>
    </w:p>
    <w:p w14:paraId="56C7376E" w14:textId="77777777" w:rsidR="00960646" w:rsidRPr="00960646" w:rsidRDefault="00960646" w:rsidP="00960646">
      <w:pPr>
        <w:rPr>
          <w:i/>
          <w:iCs/>
        </w:rPr>
      </w:pPr>
      <w:r w:rsidRPr="00960646">
        <w:rPr>
          <w:i/>
          <w:iCs/>
        </w:rPr>
        <w:t>TOD policies and show good potential. Stations located around the Central Business</w:t>
      </w:r>
    </w:p>
    <w:p w14:paraId="33A64962" w14:textId="77777777" w:rsidR="00960646" w:rsidRPr="00960646" w:rsidRDefault="00960646" w:rsidP="00960646">
      <w:pPr>
        <w:rPr>
          <w:i/>
          <w:iCs/>
        </w:rPr>
      </w:pPr>
      <w:r w:rsidRPr="00960646">
        <w:rPr>
          <w:i/>
          <w:iCs/>
        </w:rPr>
        <w:t>District, which is highly concentrated with commercial activities and interconnected</w:t>
      </w:r>
    </w:p>
    <w:p w14:paraId="0D5A06F4" w14:textId="77777777" w:rsidR="00960646" w:rsidRPr="00960646" w:rsidRDefault="00960646" w:rsidP="00960646">
      <w:pPr>
        <w:rPr>
          <w:i/>
          <w:iCs/>
        </w:rPr>
      </w:pPr>
      <w:r w:rsidRPr="00960646">
        <w:rPr>
          <w:i/>
          <w:iCs/>
        </w:rPr>
        <w:t>transportation networks, are potentially stronger compared to peripheral stations.</w:t>
      </w:r>
    </w:p>
    <w:p w14:paraId="51C963A8" w14:textId="77777777" w:rsidR="00960646" w:rsidRPr="00960646" w:rsidRDefault="00960646" w:rsidP="00960646">
      <w:pPr>
        <w:rPr>
          <w:i/>
          <w:iCs/>
        </w:rPr>
      </w:pPr>
      <w:r w:rsidRPr="00960646">
        <w:rPr>
          <w:i/>
          <w:iCs/>
        </w:rPr>
        <w:t>However, due to the formation of their own urban fabric, they may lack the potential for</w:t>
      </w:r>
    </w:p>
    <w:p w14:paraId="3600F388" w14:textId="77777777" w:rsidR="00960646" w:rsidRPr="00960646" w:rsidRDefault="00960646" w:rsidP="00960646">
      <w:pPr>
        <w:rPr>
          <w:i/>
          <w:iCs/>
        </w:rPr>
      </w:pPr>
      <w:r w:rsidRPr="00960646">
        <w:rPr>
          <w:i/>
          <w:iCs/>
        </w:rPr>
        <w:t>implementing new policies. The presented software contributes significantly to</w:t>
      </w:r>
    </w:p>
    <w:p w14:paraId="5D8B7787" w14:textId="77777777" w:rsidR="00960646" w:rsidRPr="00960646" w:rsidRDefault="00960646" w:rsidP="00960646">
      <w:pPr>
        <w:rPr>
          <w:i/>
          <w:iCs/>
        </w:rPr>
      </w:pPr>
      <w:r w:rsidRPr="00960646">
        <w:rPr>
          <w:i/>
          <w:iCs/>
        </w:rPr>
        <w:t>providing concepts and insights for urban planners at the city level by employing a</w:t>
      </w:r>
    </w:p>
    <w:p w14:paraId="5808E637" w14:textId="6BFF82E3" w:rsidR="00960646" w:rsidRPr="00960646" w:rsidRDefault="00960646" w:rsidP="00960646">
      <w:r w:rsidRPr="00960646">
        <w:rPr>
          <w:i/>
          <w:iCs/>
        </w:rPr>
        <w:t>stronger approach to discovering potential TOD areas around transit stations</w:t>
      </w:r>
    </w:p>
    <w:sectPr w:rsidR="00960646" w:rsidRPr="00960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ennan, Dave">
    <w15:presenceInfo w15:providerId="AD" w15:userId="S::drennan@upenn.edu::fd7b890f-1068-43e3-ad62-901ffc10fa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CA"/>
    <w:rsid w:val="004948D8"/>
    <w:rsid w:val="004F0928"/>
    <w:rsid w:val="008813D5"/>
    <w:rsid w:val="00960646"/>
    <w:rsid w:val="00B314BE"/>
    <w:rsid w:val="00C619CA"/>
    <w:rsid w:val="00E167A1"/>
    <w:rsid w:val="00F9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C418"/>
  <w15:chartTrackingRefBased/>
  <w15:docId w15:val="{82879F86-7F9D-4046-89F2-D8ABAACF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94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3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Delmelle, Elizabeth</dc:creator>
  <cp:keywords/>
  <dc:description/>
  <cp:lastModifiedBy>Drennan, Dave</cp:lastModifiedBy>
  <cp:revision>2</cp:revision>
  <dcterms:created xsi:type="dcterms:W3CDTF">2023-10-31T13:35:00Z</dcterms:created>
  <dcterms:modified xsi:type="dcterms:W3CDTF">2023-11-01T19:00:00Z</dcterms:modified>
</cp:coreProperties>
</file>